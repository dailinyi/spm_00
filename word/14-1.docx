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0" w:type="auto"/>
        <w:tblLook w:val="04A0"/>
      </w:tblPr>
      <w:tblGrid>
        <w:gridCol w:w="2130"/>
        <w:gridCol w:w="1097"/>
        <w:gridCol w:w="3164"/>
        <w:gridCol w:w="2131"/>
      </w:tblGrid>
      <w:tr w:rsidR="004269C5" w:rsidTr="00B135AF">
        <w:tc>
          <w:tcPr>
            <w:tcW w:w="2130" w:type="dxa"/>
          </w:tcPr>
          <w:p w:rsidR="004269C5" w:rsidRDefault="004269C5"/>
        </w:tc>
        <w:tc>
          <w:tcPr>
            <w:tcW w:w="1097" w:type="dxa"/>
          </w:tcPr>
          <w:p w:rsidR="004269C5" w:rsidRDefault="004269C5">
            <w:r>
              <w:rPr>
                <w:rFonts w:hint="eastAsia"/>
              </w:rPr>
              <w:t>强弱控制</w:t>
            </w:r>
          </w:p>
        </w:tc>
        <w:tc>
          <w:tcPr>
            <w:tcW w:w="3164" w:type="dxa"/>
          </w:tcPr>
          <w:p w:rsidR="004269C5" w:rsidRDefault="004269C5">
            <w:r>
              <w:rPr>
                <w:rFonts w:hint="eastAsia"/>
              </w:rPr>
              <w:t>检查项</w:t>
            </w:r>
          </w:p>
        </w:tc>
        <w:tc>
          <w:tcPr>
            <w:tcW w:w="2131" w:type="dxa"/>
          </w:tcPr>
          <w:p w:rsidR="004269C5" w:rsidRDefault="004269C5">
            <w:r>
              <w:rPr>
                <w:rFonts w:hint="eastAsia"/>
              </w:rPr>
              <w:t>是</w:t>
            </w:r>
            <w:r>
              <w:rPr>
                <w:rFonts w:hint="eastAsia"/>
              </w:rPr>
              <w:t>/</w:t>
            </w:r>
            <w:r>
              <w:rPr>
                <w:rFonts w:hint="eastAsia"/>
              </w:rPr>
              <w:t>否</w:t>
            </w:r>
            <w:r>
              <w:rPr>
                <w:rFonts w:hint="eastAsia"/>
              </w:rPr>
              <w:t>/</w:t>
            </w:r>
            <w:r>
              <w:rPr>
                <w:rFonts w:hint="eastAsia"/>
              </w:rPr>
              <w:t>不适用</w:t>
            </w:r>
          </w:p>
        </w:tc>
      </w:tr>
      <w:tr w:rsidR="004269C5" w:rsidTr="00D44292">
        <w:tc>
          <w:tcPr>
            <w:tcW w:w="8522" w:type="dxa"/>
            <w:gridSpan w:val="4"/>
          </w:tcPr>
          <w:p w:rsidR="004269C5" w:rsidRDefault="004269C5">
            <w:r>
              <w:rPr>
                <w:rFonts w:hint="eastAsia"/>
              </w:rPr>
              <w:t>需求定义</w:t>
            </w:r>
          </w:p>
        </w:tc>
      </w:tr>
      <w:tr w:rsidR="004269C5" w:rsidTr="00B135AF">
        <w:tc>
          <w:tcPr>
            <w:tcW w:w="2130" w:type="dxa"/>
          </w:tcPr>
          <w:p w:rsidR="004269C5" w:rsidRDefault="004269C5">
            <w:r>
              <w:rPr>
                <w:rFonts w:hint="eastAsia"/>
              </w:rPr>
              <w:t>1</w:t>
            </w:r>
          </w:p>
        </w:tc>
        <w:tc>
          <w:tcPr>
            <w:tcW w:w="1097" w:type="dxa"/>
          </w:tcPr>
          <w:p w:rsidR="004269C5" w:rsidRDefault="004269C5"/>
        </w:tc>
        <w:tc>
          <w:tcPr>
            <w:tcW w:w="3164" w:type="dxa"/>
          </w:tcPr>
          <w:p w:rsidR="004269C5" w:rsidRDefault="004269C5">
            <w:r>
              <w:rPr>
                <w:rFonts w:hint="eastAsia"/>
              </w:rPr>
              <w:t>是否建立了项目的需求文档</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2</w:t>
            </w:r>
          </w:p>
        </w:tc>
        <w:tc>
          <w:tcPr>
            <w:tcW w:w="1097" w:type="dxa"/>
          </w:tcPr>
          <w:p w:rsidR="004269C5" w:rsidRDefault="004269C5">
            <w:r>
              <w:rPr>
                <w:rFonts w:hint="eastAsia"/>
              </w:rPr>
              <w:t>*</w:t>
            </w:r>
          </w:p>
        </w:tc>
        <w:tc>
          <w:tcPr>
            <w:tcW w:w="3164" w:type="dxa"/>
          </w:tcPr>
          <w:p w:rsidR="004269C5" w:rsidRDefault="004269C5">
            <w:r>
              <w:rPr>
                <w:rFonts w:hint="eastAsia"/>
              </w:rPr>
              <w:t>是否建立了需求跟踪矩阵</w:t>
            </w:r>
          </w:p>
        </w:tc>
        <w:tc>
          <w:tcPr>
            <w:tcW w:w="2131" w:type="dxa"/>
          </w:tcPr>
          <w:p w:rsidR="004269C5" w:rsidRDefault="00E51ADB">
            <w:r>
              <w:rPr>
                <w:rFonts w:hint="eastAsia"/>
              </w:rPr>
              <w:t>是</w:t>
            </w:r>
          </w:p>
        </w:tc>
      </w:tr>
      <w:tr w:rsidR="00B135AF" w:rsidTr="00B135AF">
        <w:tc>
          <w:tcPr>
            <w:tcW w:w="2130" w:type="dxa"/>
          </w:tcPr>
          <w:p w:rsidR="00B135AF" w:rsidRDefault="00B135AF">
            <w:r>
              <w:rPr>
                <w:rFonts w:hint="eastAsia"/>
              </w:rPr>
              <w:t>3</w:t>
            </w:r>
          </w:p>
        </w:tc>
        <w:tc>
          <w:tcPr>
            <w:tcW w:w="1097" w:type="dxa"/>
          </w:tcPr>
          <w:p w:rsidR="00B135AF" w:rsidRDefault="00B135AF"/>
        </w:tc>
        <w:tc>
          <w:tcPr>
            <w:tcW w:w="3164" w:type="dxa"/>
          </w:tcPr>
          <w:p w:rsidR="00B135AF" w:rsidRDefault="00B135AF">
            <w:r>
              <w:rPr>
                <w:rFonts w:hint="eastAsia"/>
              </w:rPr>
              <w:t>需求相关文档资料纳入配置库</w:t>
            </w:r>
          </w:p>
        </w:tc>
        <w:tc>
          <w:tcPr>
            <w:tcW w:w="2131" w:type="dxa"/>
          </w:tcPr>
          <w:p w:rsidR="00B135AF" w:rsidRPr="00B135AF" w:rsidRDefault="00B135AF">
            <w:r>
              <w:rPr>
                <w:rFonts w:hint="eastAsia"/>
              </w:rPr>
              <w:t>是</w:t>
            </w:r>
          </w:p>
        </w:tc>
      </w:tr>
      <w:tr w:rsidR="004269C5" w:rsidTr="00625FCF">
        <w:tc>
          <w:tcPr>
            <w:tcW w:w="8522" w:type="dxa"/>
            <w:gridSpan w:val="4"/>
          </w:tcPr>
          <w:p w:rsidR="004269C5" w:rsidRDefault="004269C5">
            <w:r>
              <w:rPr>
                <w:rFonts w:hint="eastAsia"/>
              </w:rPr>
              <w:t>需求评审</w:t>
            </w:r>
          </w:p>
        </w:tc>
      </w:tr>
      <w:tr w:rsidR="004269C5" w:rsidTr="00B135AF">
        <w:tc>
          <w:tcPr>
            <w:tcW w:w="2130" w:type="dxa"/>
          </w:tcPr>
          <w:p w:rsidR="004269C5" w:rsidRDefault="004269C5">
            <w:r>
              <w:rPr>
                <w:rFonts w:hint="eastAsia"/>
              </w:rPr>
              <w:t>1</w:t>
            </w:r>
          </w:p>
        </w:tc>
        <w:tc>
          <w:tcPr>
            <w:tcW w:w="1097" w:type="dxa"/>
          </w:tcPr>
          <w:p w:rsidR="004269C5" w:rsidRDefault="004269C5"/>
        </w:tc>
        <w:tc>
          <w:tcPr>
            <w:tcW w:w="3164" w:type="dxa"/>
          </w:tcPr>
          <w:p w:rsidR="004269C5" w:rsidRDefault="004269C5">
            <w:r>
              <w:rPr>
                <w:rFonts w:hint="eastAsia"/>
              </w:rPr>
              <w:t>需求是否经过相关人员评审通过</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2</w:t>
            </w:r>
          </w:p>
        </w:tc>
        <w:tc>
          <w:tcPr>
            <w:tcW w:w="1097" w:type="dxa"/>
          </w:tcPr>
          <w:p w:rsidR="004269C5" w:rsidRDefault="004269C5">
            <w:r>
              <w:rPr>
                <w:rFonts w:hint="eastAsia"/>
              </w:rPr>
              <w:t>*</w:t>
            </w:r>
          </w:p>
        </w:tc>
        <w:tc>
          <w:tcPr>
            <w:tcW w:w="3164" w:type="dxa"/>
          </w:tcPr>
          <w:p w:rsidR="004269C5" w:rsidRDefault="004269C5">
            <w:r>
              <w:rPr>
                <w:rFonts w:hint="eastAsia"/>
              </w:rPr>
              <w:t>可视化需求文档内容是否正确一致</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3</w:t>
            </w:r>
          </w:p>
        </w:tc>
        <w:tc>
          <w:tcPr>
            <w:tcW w:w="1097" w:type="dxa"/>
          </w:tcPr>
          <w:p w:rsidR="004269C5" w:rsidRDefault="004269C5">
            <w:r>
              <w:rPr>
                <w:rFonts w:hint="eastAsia"/>
              </w:rPr>
              <w:t>*</w:t>
            </w:r>
          </w:p>
        </w:tc>
        <w:tc>
          <w:tcPr>
            <w:tcW w:w="3164" w:type="dxa"/>
          </w:tcPr>
          <w:p w:rsidR="004269C5" w:rsidRDefault="004269C5">
            <w:r>
              <w:rPr>
                <w:rFonts w:hint="eastAsia"/>
              </w:rPr>
              <w:t>需求跟踪矩阵与用例规约是否一致</w:t>
            </w:r>
          </w:p>
        </w:tc>
        <w:tc>
          <w:tcPr>
            <w:tcW w:w="2131" w:type="dxa"/>
          </w:tcPr>
          <w:p w:rsidR="004269C5" w:rsidRDefault="00E51ADB">
            <w:r>
              <w:rPr>
                <w:rFonts w:hint="eastAsia"/>
              </w:rPr>
              <w:t>是</w:t>
            </w:r>
          </w:p>
        </w:tc>
      </w:tr>
      <w:tr w:rsidR="004269C5" w:rsidTr="001A509E">
        <w:tc>
          <w:tcPr>
            <w:tcW w:w="8522" w:type="dxa"/>
            <w:gridSpan w:val="4"/>
          </w:tcPr>
          <w:p w:rsidR="004269C5" w:rsidRDefault="004269C5">
            <w:r>
              <w:rPr>
                <w:rFonts w:hint="eastAsia"/>
              </w:rPr>
              <w:t>需求培训</w:t>
            </w:r>
          </w:p>
        </w:tc>
      </w:tr>
      <w:tr w:rsidR="004269C5" w:rsidTr="00B135AF">
        <w:tc>
          <w:tcPr>
            <w:tcW w:w="2130" w:type="dxa"/>
          </w:tcPr>
          <w:p w:rsidR="004269C5" w:rsidRDefault="004269C5">
            <w:r>
              <w:rPr>
                <w:rFonts w:hint="eastAsia"/>
              </w:rPr>
              <w:t>1</w:t>
            </w:r>
          </w:p>
        </w:tc>
        <w:tc>
          <w:tcPr>
            <w:tcW w:w="1097" w:type="dxa"/>
          </w:tcPr>
          <w:p w:rsidR="004269C5" w:rsidRDefault="004269C5"/>
        </w:tc>
        <w:tc>
          <w:tcPr>
            <w:tcW w:w="3164" w:type="dxa"/>
          </w:tcPr>
          <w:p w:rsidR="004269C5" w:rsidRDefault="004269C5">
            <w:r>
              <w:rPr>
                <w:rFonts w:hint="eastAsia"/>
              </w:rPr>
              <w:t>需求培训之前，是否形成软件需求基线</w:t>
            </w:r>
          </w:p>
        </w:tc>
        <w:tc>
          <w:tcPr>
            <w:tcW w:w="2131" w:type="dxa"/>
          </w:tcPr>
          <w:p w:rsidR="004269C5" w:rsidRDefault="00D972DD">
            <w:r>
              <w:rPr>
                <w:rFonts w:hint="eastAsia"/>
              </w:rPr>
              <w:t>否</w:t>
            </w:r>
          </w:p>
        </w:tc>
      </w:tr>
      <w:tr w:rsidR="004269C5" w:rsidTr="00B135AF">
        <w:tc>
          <w:tcPr>
            <w:tcW w:w="2130" w:type="dxa"/>
          </w:tcPr>
          <w:p w:rsidR="004269C5" w:rsidRDefault="004269C5">
            <w:r>
              <w:rPr>
                <w:rFonts w:hint="eastAsia"/>
              </w:rPr>
              <w:t>2</w:t>
            </w:r>
          </w:p>
        </w:tc>
        <w:tc>
          <w:tcPr>
            <w:tcW w:w="1097" w:type="dxa"/>
          </w:tcPr>
          <w:p w:rsidR="004269C5" w:rsidRDefault="004269C5"/>
        </w:tc>
        <w:tc>
          <w:tcPr>
            <w:tcW w:w="3164" w:type="dxa"/>
          </w:tcPr>
          <w:p w:rsidR="004269C5" w:rsidRDefault="004269C5">
            <w:r>
              <w:rPr>
                <w:rFonts w:hint="eastAsia"/>
              </w:rPr>
              <w:t>设计开始之前，开发、测试人员是否充分理解需求</w:t>
            </w:r>
          </w:p>
        </w:tc>
        <w:tc>
          <w:tcPr>
            <w:tcW w:w="2131" w:type="dxa"/>
          </w:tcPr>
          <w:p w:rsidR="004269C5" w:rsidRDefault="00D972DD">
            <w:r>
              <w:rPr>
                <w:rFonts w:hint="eastAsia"/>
              </w:rPr>
              <w:t>是</w:t>
            </w:r>
          </w:p>
        </w:tc>
      </w:tr>
      <w:tr w:rsidR="004269C5" w:rsidTr="00B135AF">
        <w:tc>
          <w:tcPr>
            <w:tcW w:w="2130" w:type="dxa"/>
          </w:tcPr>
          <w:p w:rsidR="004269C5" w:rsidRDefault="004269C5">
            <w:r>
              <w:rPr>
                <w:rFonts w:hint="eastAsia"/>
              </w:rPr>
              <w:t>3</w:t>
            </w:r>
          </w:p>
        </w:tc>
        <w:tc>
          <w:tcPr>
            <w:tcW w:w="1097" w:type="dxa"/>
          </w:tcPr>
          <w:p w:rsidR="004269C5" w:rsidRDefault="004269C5"/>
        </w:tc>
        <w:tc>
          <w:tcPr>
            <w:tcW w:w="3164" w:type="dxa"/>
          </w:tcPr>
          <w:p w:rsidR="004269C5" w:rsidRDefault="004269C5">
            <w:r>
              <w:rPr>
                <w:rFonts w:hint="eastAsia"/>
              </w:rPr>
              <w:t>是否形成需求培训记录</w:t>
            </w:r>
          </w:p>
        </w:tc>
        <w:tc>
          <w:tcPr>
            <w:tcW w:w="2131" w:type="dxa"/>
          </w:tcPr>
          <w:p w:rsidR="004269C5" w:rsidRDefault="00D972DD">
            <w:r>
              <w:rPr>
                <w:rFonts w:hint="eastAsia"/>
              </w:rPr>
              <w:t>否</w:t>
            </w:r>
          </w:p>
        </w:tc>
      </w:tr>
      <w:tr w:rsidR="004269C5" w:rsidTr="00712EAA">
        <w:tc>
          <w:tcPr>
            <w:tcW w:w="8522" w:type="dxa"/>
            <w:gridSpan w:val="4"/>
          </w:tcPr>
          <w:p w:rsidR="004269C5" w:rsidRDefault="004269C5">
            <w:r>
              <w:rPr>
                <w:rFonts w:hint="eastAsia"/>
              </w:rPr>
              <w:t>需求跟踪</w:t>
            </w:r>
          </w:p>
        </w:tc>
      </w:tr>
      <w:tr w:rsidR="004269C5" w:rsidTr="00B135AF">
        <w:tc>
          <w:tcPr>
            <w:tcW w:w="2130" w:type="dxa"/>
          </w:tcPr>
          <w:p w:rsidR="004269C5" w:rsidRDefault="004269C5">
            <w:r>
              <w:rPr>
                <w:rFonts w:hint="eastAsia"/>
              </w:rPr>
              <w:t>1</w:t>
            </w:r>
          </w:p>
        </w:tc>
        <w:tc>
          <w:tcPr>
            <w:tcW w:w="1097" w:type="dxa"/>
          </w:tcPr>
          <w:p w:rsidR="004269C5" w:rsidRDefault="004269C5">
            <w:r>
              <w:rPr>
                <w:rFonts w:hint="eastAsia"/>
              </w:rPr>
              <w:t>*</w:t>
            </w:r>
          </w:p>
        </w:tc>
        <w:tc>
          <w:tcPr>
            <w:tcW w:w="3164" w:type="dxa"/>
          </w:tcPr>
          <w:p w:rsidR="004269C5" w:rsidRDefault="004269C5">
            <w:r>
              <w:rPr>
                <w:rFonts w:hint="eastAsia"/>
              </w:rPr>
              <w:t>当阶段性工作产品完成时，相关人员是否填写</w:t>
            </w:r>
            <w:r>
              <w:rPr>
                <w:rFonts w:hint="eastAsia"/>
              </w:rPr>
              <w:t>/</w:t>
            </w:r>
            <w:r>
              <w:rPr>
                <w:rFonts w:hint="eastAsia"/>
              </w:rPr>
              <w:t>更新了需求跟踪矩阵</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2</w:t>
            </w:r>
          </w:p>
        </w:tc>
        <w:tc>
          <w:tcPr>
            <w:tcW w:w="1097" w:type="dxa"/>
          </w:tcPr>
          <w:p w:rsidR="004269C5" w:rsidRDefault="004269C5"/>
        </w:tc>
        <w:tc>
          <w:tcPr>
            <w:tcW w:w="3164" w:type="dxa"/>
          </w:tcPr>
          <w:p w:rsidR="004269C5" w:rsidRDefault="004269C5" w:rsidP="00B135AF">
            <w:r>
              <w:rPr>
                <w:rFonts w:hint="eastAsia"/>
              </w:rPr>
              <w:t>需求跟踪</w:t>
            </w:r>
            <w:r w:rsidR="00B135AF">
              <w:rPr>
                <w:rFonts w:hint="eastAsia"/>
              </w:rPr>
              <w:t>矩阵的各数据项是否与相关文档、基线对应一致</w:t>
            </w:r>
          </w:p>
        </w:tc>
        <w:tc>
          <w:tcPr>
            <w:tcW w:w="2131" w:type="dxa"/>
          </w:tcPr>
          <w:p w:rsidR="004269C5" w:rsidRDefault="00E51ADB">
            <w:r>
              <w:rPr>
                <w:rFonts w:hint="eastAsia"/>
              </w:rPr>
              <w:t>是</w:t>
            </w:r>
          </w:p>
        </w:tc>
      </w:tr>
      <w:tr w:rsidR="004269C5" w:rsidTr="00475B0A">
        <w:tc>
          <w:tcPr>
            <w:tcW w:w="8522" w:type="dxa"/>
            <w:gridSpan w:val="4"/>
          </w:tcPr>
          <w:p w:rsidR="004269C5" w:rsidRDefault="004269C5">
            <w:r>
              <w:rPr>
                <w:rFonts w:hint="eastAsia"/>
              </w:rPr>
              <w:t>需求变更</w:t>
            </w:r>
          </w:p>
        </w:tc>
      </w:tr>
      <w:tr w:rsidR="004269C5" w:rsidTr="00B135AF">
        <w:tc>
          <w:tcPr>
            <w:tcW w:w="2130" w:type="dxa"/>
          </w:tcPr>
          <w:p w:rsidR="004269C5" w:rsidRDefault="004269C5">
            <w:r>
              <w:rPr>
                <w:rFonts w:hint="eastAsia"/>
              </w:rPr>
              <w:t>1</w:t>
            </w:r>
          </w:p>
        </w:tc>
        <w:tc>
          <w:tcPr>
            <w:tcW w:w="1097" w:type="dxa"/>
          </w:tcPr>
          <w:p w:rsidR="004269C5" w:rsidRDefault="004269C5">
            <w:r>
              <w:rPr>
                <w:rFonts w:hint="eastAsia"/>
              </w:rPr>
              <w:t>*</w:t>
            </w:r>
          </w:p>
        </w:tc>
        <w:tc>
          <w:tcPr>
            <w:tcW w:w="3164" w:type="dxa"/>
          </w:tcPr>
          <w:p w:rsidR="004269C5" w:rsidRDefault="004269C5">
            <w:r>
              <w:rPr>
                <w:rFonts w:hint="eastAsia"/>
              </w:rPr>
              <w:t>项目执行过程中，是否所有的需求变更都进行了识别，记录并跟踪</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2</w:t>
            </w:r>
          </w:p>
        </w:tc>
        <w:tc>
          <w:tcPr>
            <w:tcW w:w="1097" w:type="dxa"/>
          </w:tcPr>
          <w:p w:rsidR="004269C5" w:rsidRDefault="004269C5">
            <w:r>
              <w:rPr>
                <w:rFonts w:hint="eastAsia"/>
              </w:rPr>
              <w:t>*</w:t>
            </w:r>
          </w:p>
        </w:tc>
        <w:tc>
          <w:tcPr>
            <w:tcW w:w="3164" w:type="dxa"/>
          </w:tcPr>
          <w:p w:rsidR="004269C5" w:rsidRDefault="004269C5">
            <w:r>
              <w:rPr>
                <w:rFonts w:hint="eastAsia"/>
              </w:rPr>
              <w:t>每次需求变更是否填写了需求变更申请</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3</w:t>
            </w:r>
          </w:p>
        </w:tc>
        <w:tc>
          <w:tcPr>
            <w:tcW w:w="1097" w:type="dxa"/>
          </w:tcPr>
          <w:p w:rsidR="004269C5" w:rsidRDefault="004269C5">
            <w:r>
              <w:rPr>
                <w:rFonts w:hint="eastAsia"/>
              </w:rPr>
              <w:t>*</w:t>
            </w:r>
          </w:p>
        </w:tc>
        <w:tc>
          <w:tcPr>
            <w:tcW w:w="3164" w:type="dxa"/>
          </w:tcPr>
          <w:p w:rsidR="004269C5" w:rsidRDefault="006E2D81">
            <w:r>
              <w:rPr>
                <w:rFonts w:hint="eastAsia"/>
              </w:rPr>
              <w:t>是否保持了需求跟踪矩阵与需求的一致性</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4</w:t>
            </w:r>
          </w:p>
        </w:tc>
        <w:tc>
          <w:tcPr>
            <w:tcW w:w="1097" w:type="dxa"/>
          </w:tcPr>
          <w:p w:rsidR="004269C5" w:rsidRDefault="004269C5">
            <w:r>
              <w:rPr>
                <w:rFonts w:hint="eastAsia"/>
              </w:rPr>
              <w:t>*</w:t>
            </w:r>
          </w:p>
        </w:tc>
        <w:tc>
          <w:tcPr>
            <w:tcW w:w="3164" w:type="dxa"/>
          </w:tcPr>
          <w:p w:rsidR="004269C5" w:rsidRDefault="006E2D81">
            <w:r>
              <w:rPr>
                <w:rFonts w:hint="eastAsia"/>
              </w:rPr>
              <w:t>根据</w:t>
            </w:r>
            <w:r>
              <w:rPr>
                <w:rFonts w:hint="eastAsia"/>
              </w:rPr>
              <w:t>CCB</w:t>
            </w:r>
            <w:r>
              <w:rPr>
                <w:rFonts w:hint="eastAsia"/>
              </w:rPr>
              <w:t>审批变更的准则，凡是需要</w:t>
            </w:r>
            <w:r>
              <w:rPr>
                <w:rFonts w:hint="eastAsia"/>
              </w:rPr>
              <w:t>CCB</w:t>
            </w:r>
            <w:r>
              <w:rPr>
                <w:rFonts w:hint="eastAsia"/>
              </w:rPr>
              <w:t>审批变更的是否得到</w:t>
            </w:r>
            <w:r>
              <w:rPr>
                <w:rFonts w:hint="eastAsia"/>
              </w:rPr>
              <w:t>CCB</w:t>
            </w:r>
            <w:r>
              <w:rPr>
                <w:rFonts w:hint="eastAsia"/>
              </w:rPr>
              <w:t>的审批</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5</w:t>
            </w:r>
          </w:p>
        </w:tc>
        <w:tc>
          <w:tcPr>
            <w:tcW w:w="1097" w:type="dxa"/>
          </w:tcPr>
          <w:p w:rsidR="004269C5" w:rsidRDefault="004269C5">
            <w:r>
              <w:rPr>
                <w:rFonts w:hint="eastAsia"/>
              </w:rPr>
              <w:t>*</w:t>
            </w:r>
          </w:p>
        </w:tc>
        <w:tc>
          <w:tcPr>
            <w:tcW w:w="3164" w:type="dxa"/>
          </w:tcPr>
          <w:p w:rsidR="004269C5" w:rsidRDefault="006E2D81">
            <w:r>
              <w:rPr>
                <w:rFonts w:hint="eastAsia"/>
              </w:rPr>
              <w:t>是否形成需求变更记录</w:t>
            </w:r>
          </w:p>
        </w:tc>
        <w:tc>
          <w:tcPr>
            <w:tcW w:w="2131" w:type="dxa"/>
          </w:tcPr>
          <w:p w:rsidR="004269C5" w:rsidRDefault="00E51ADB">
            <w:r>
              <w:rPr>
                <w:rFonts w:hint="eastAsia"/>
              </w:rPr>
              <w:t>是</w:t>
            </w:r>
          </w:p>
        </w:tc>
      </w:tr>
      <w:tr w:rsidR="004269C5" w:rsidTr="00B135AF">
        <w:tc>
          <w:tcPr>
            <w:tcW w:w="2130" w:type="dxa"/>
          </w:tcPr>
          <w:p w:rsidR="004269C5" w:rsidRDefault="004269C5">
            <w:r>
              <w:rPr>
                <w:rFonts w:hint="eastAsia"/>
              </w:rPr>
              <w:t>6</w:t>
            </w:r>
          </w:p>
        </w:tc>
        <w:tc>
          <w:tcPr>
            <w:tcW w:w="1097" w:type="dxa"/>
          </w:tcPr>
          <w:p w:rsidR="004269C5" w:rsidRDefault="004269C5"/>
        </w:tc>
        <w:tc>
          <w:tcPr>
            <w:tcW w:w="3164" w:type="dxa"/>
          </w:tcPr>
          <w:p w:rsidR="004269C5" w:rsidRDefault="006E2D81">
            <w:r>
              <w:rPr>
                <w:rFonts w:hint="eastAsia"/>
              </w:rPr>
              <w:t>若执行需求变更，是否及时更新了相关工作产品及基线</w:t>
            </w:r>
          </w:p>
        </w:tc>
        <w:tc>
          <w:tcPr>
            <w:tcW w:w="2131" w:type="dxa"/>
          </w:tcPr>
          <w:p w:rsidR="004269C5" w:rsidRDefault="00E51ADB">
            <w:r>
              <w:rPr>
                <w:rFonts w:hint="eastAsia"/>
              </w:rPr>
              <w:t>是</w:t>
            </w:r>
          </w:p>
        </w:tc>
      </w:tr>
    </w:tbl>
    <w:p w:rsidR="003F419E" w:rsidRDefault="003F419E">
      <w:pPr>
        <w:rPr>
          <w:rFonts w:hint="eastAsia"/>
        </w:rPr>
      </w:pPr>
    </w:p>
    <w:p w:rsidR="001D4755" w:rsidRDefault="001D4755">
      <w:pPr>
        <w:rPr>
          <w:rFonts w:hint="eastAsia"/>
        </w:rPr>
      </w:pPr>
    </w:p>
    <w:p w:rsidR="001D4755" w:rsidRDefault="001D4755">
      <w:pPr>
        <w:rPr>
          <w:rFonts w:hint="eastAsia"/>
        </w:rPr>
      </w:pPr>
    </w:p>
    <w:p w:rsidR="001D4755" w:rsidRDefault="001D4755">
      <w:pPr>
        <w:rPr>
          <w:rFonts w:hint="eastAsia"/>
        </w:rPr>
      </w:pPr>
    </w:p>
    <w:p w:rsidR="001D4755" w:rsidRDefault="001D4755">
      <w:pPr>
        <w:rPr>
          <w:rFonts w:hint="eastAsia"/>
        </w:rPr>
      </w:pPr>
    </w:p>
    <w:p w:rsidR="001D4755" w:rsidRDefault="001D4755">
      <w:pPr>
        <w:rPr>
          <w:rFonts w:hint="eastAsia"/>
        </w:rPr>
      </w:pPr>
    </w:p>
    <w:p w:rsidR="001D4755" w:rsidRDefault="001D4755">
      <w:pPr>
        <w:rPr>
          <w:rFonts w:hint="eastAsia"/>
        </w:rPr>
      </w:pPr>
    </w:p>
    <w:p w:rsidR="001D4755" w:rsidRDefault="001D4755" w:rsidP="001D4755">
      <w:pPr>
        <w:pStyle w:val="2"/>
        <w:numPr>
          <w:ilvl w:val="0"/>
          <w:numId w:val="0"/>
        </w:numPr>
        <w:ind w:left="576"/>
        <w:rPr>
          <w:rFonts w:hint="eastAsia"/>
        </w:rPr>
      </w:pPr>
      <w:bookmarkStart w:id="0" w:name="_Toc97305027"/>
      <w:bookmarkStart w:id="1" w:name="_Toc111879648"/>
      <w:r>
        <w:rPr>
          <w:rFonts w:hint="eastAsia"/>
        </w:rPr>
        <w:lastRenderedPageBreak/>
        <w:t>活动流程图</w:t>
      </w:r>
      <w:bookmarkEnd w:id="0"/>
      <w:bookmarkEnd w:id="1"/>
    </w:p>
    <w:p w:rsidR="001D4755" w:rsidRDefault="001D4755">
      <w:pPr>
        <w:rPr>
          <w:rFonts w:hint="eastAsia"/>
        </w:rPr>
      </w:pPr>
    </w:p>
    <w:p w:rsidR="001D4755" w:rsidRDefault="001D4755" w:rsidP="001D4755">
      <w:pPr>
        <w:pStyle w:val="a0"/>
        <w:ind w:firstLineChars="0" w:firstLine="425"/>
        <w:rPr>
          <w:rFonts w:hint="eastAsia"/>
        </w:rPr>
      </w:pPr>
      <w:r>
        <w:rPr>
          <w:rFonts w:hint="eastAsia"/>
        </w:rPr>
        <w:t>需求管理活动主要包括：获得对需求的理解、获得对需求的承诺、管理需求变更、维护需求跟踪、识别项目计划、项目产品与需求的不一致。</w:t>
      </w:r>
      <w:r>
        <w:fldChar w:fldCharType="begin"/>
      </w:r>
      <w:r>
        <w:instrText xml:space="preserve"> REF _Ref97224854 \h </w:instrText>
      </w:r>
      <w:r>
        <w:fldChar w:fldCharType="separate"/>
      </w:r>
      <w:r>
        <w:rPr>
          <w:rFonts w:hint="eastAsia"/>
        </w:rPr>
        <w:t>图</w:t>
      </w:r>
      <w:r>
        <w:rPr>
          <w:rFonts w:hint="eastAsia"/>
        </w:rPr>
        <w:t xml:space="preserve"> </w:t>
      </w:r>
      <w:r>
        <w:rPr>
          <w:noProof/>
        </w:rPr>
        <w:t>1</w:t>
      </w:r>
      <w:r>
        <w:fldChar w:fldCharType="end"/>
      </w:r>
      <w:r>
        <w:rPr>
          <w:rFonts w:hint="eastAsia"/>
        </w:rPr>
        <w:t>是需求管理活动的关系示意图。</w:t>
      </w:r>
    </w:p>
    <w:p w:rsidR="001D4755" w:rsidRDefault="001D4755" w:rsidP="001D4755">
      <w:pPr>
        <w:pStyle w:val="a0"/>
        <w:ind w:firstLineChars="0" w:firstLine="425"/>
        <w:rPr>
          <w:rFonts w:hint="eastAsia"/>
        </w:rPr>
      </w:pPr>
    </w:p>
    <w:p w:rsidR="001D4755" w:rsidRDefault="001D4755" w:rsidP="001D4755">
      <w:pPr>
        <w:pStyle w:val="a0"/>
        <w:ind w:firstLineChars="0" w:firstLine="425"/>
        <w:rPr>
          <w:rFonts w:hint="eastAsia"/>
        </w:rPr>
      </w:pPr>
    </w:p>
    <w:p w:rsidR="001D4755" w:rsidRDefault="001D4755" w:rsidP="001D4755">
      <w:pPr>
        <w:pStyle w:val="a0"/>
        <w:ind w:firstLineChars="0" w:firstLine="425"/>
        <w:rPr>
          <w:rFonts w:hint="eastAsia"/>
        </w:rPr>
      </w:pPr>
      <w:r>
        <w:rPr>
          <w:noProof/>
          <w:sz w:val="20"/>
        </w:rPr>
        <w:pict>
          <v:group id="_x0000_s2051" style="position:absolute;left:0;text-align:left;margin-left:9pt;margin-top:5.4pt;width:459pt;height:115.5pt;z-index:251661312" coordorigin="2160,1908" coordsize="8100,23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052" type="#_x0000_t114" style="position:absolute;left:2160;top:2220;width:1260;height:676" filled="f">
              <v:textbox style="mso-next-textbox:#_x0000_s2052">
                <w:txbxContent>
                  <w:p w:rsidR="001D4755" w:rsidRDefault="001D4755" w:rsidP="001D4755">
                    <w:r>
                      <w:rPr>
                        <w:rFonts w:hint="eastAsia"/>
                      </w:rPr>
                      <w:t>初始需求</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3" type="#_x0000_t13" style="position:absolute;left:3600;top:3416;width:180;height:624" filled="f"/>
            <v:shapetype id="_x0000_t109" coordsize="21600,21600" o:spt="109" path="m,l,21600r21600,l21600,xe">
              <v:stroke joinstyle="miter"/>
              <v:path gradientshapeok="t" o:connecttype="rect"/>
            </v:shapetype>
            <v:shape id="_x0000_s2054" type="#_x0000_t109" style="position:absolute;left:6840;top:3416;width:3420;height:780" filled="f">
              <v:textbox style="mso-next-textbox:#_x0000_s2054" inset=",3.3mm">
                <w:txbxContent>
                  <w:p w:rsidR="001D4755" w:rsidRDefault="001D4755" w:rsidP="001D4755">
                    <w:r>
                      <w:rPr>
                        <w:rFonts w:hint="eastAsia"/>
                      </w:rPr>
                      <w:t>设计、编码、测试</w:t>
                    </w:r>
                    <w:r>
                      <w:t>……</w:t>
                    </w:r>
                  </w:p>
                </w:txbxContent>
              </v:textbox>
            </v:shape>
            <v:rect id="_x0000_s2055" style="position:absolute;left:3960;top:3398;width:900;height:780" filled="f">
              <v:textbox style="mso-next-textbox:#_x0000_s2055">
                <w:txbxContent>
                  <w:p w:rsidR="001D4755" w:rsidRDefault="001D4755" w:rsidP="001D4755">
                    <w:pPr>
                      <w:pStyle w:val="a8"/>
                      <w:ind w:firstLineChars="0" w:firstLine="0"/>
                      <w:jc w:val="center"/>
                      <w:rPr>
                        <w:color w:val="FF0000"/>
                        <w:szCs w:val="21"/>
                      </w:rPr>
                    </w:pPr>
                    <w:r>
                      <w:rPr>
                        <w:rFonts w:hint="eastAsia"/>
                        <w:szCs w:val="21"/>
                      </w:rPr>
                      <w:t>需求开发</w:t>
                    </w:r>
                  </w:p>
                </w:txbxContent>
              </v:textbox>
            </v:rect>
            <v:shape id="_x0000_s2056" type="#_x0000_t13" style="position:absolute;left:5040;top:3416;width:180;height:624" filled="f"/>
            <v:rect id="_x0000_s2057" style="position:absolute;left:2190;top:3438;width:1260;height:780" filled="f">
              <v:textbox style="mso-next-textbox:#_x0000_s2057">
                <w:txbxContent>
                  <w:p w:rsidR="001D4755" w:rsidRDefault="001D4755" w:rsidP="001D4755">
                    <w:pPr>
                      <w:pStyle w:val="a8"/>
                      <w:ind w:firstLineChars="0" w:firstLine="0"/>
                      <w:jc w:val="center"/>
                      <w:rPr>
                        <w:color w:val="FF0000"/>
                        <w:szCs w:val="21"/>
                      </w:rPr>
                    </w:pPr>
                    <w:r>
                      <w:rPr>
                        <w:rFonts w:hint="eastAsia"/>
                        <w:color w:val="FF0000"/>
                        <w:szCs w:val="21"/>
                      </w:rPr>
                      <w:t>获得需求的理解</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8" type="#_x0000_t67" style="position:absolute;left:2520;top:3000;width:540;height:312" filled="f"/>
            <v:rect id="_x0000_s2059" style="position:absolute;left:5400;top:3398;width:900;height:780" filled="f">
              <v:textbox style="mso-next-textbox:#_x0000_s2059">
                <w:txbxContent>
                  <w:p w:rsidR="001D4755" w:rsidRDefault="001D4755" w:rsidP="001D4755">
                    <w:pPr>
                      <w:pStyle w:val="a8"/>
                      <w:numPr>
                        <w:ins w:id="2" w:author="xingbb" w:date="2003-12-22T10:01:00Z"/>
                      </w:numPr>
                      <w:ind w:firstLineChars="0" w:firstLine="0"/>
                      <w:jc w:val="center"/>
                      <w:rPr>
                        <w:rFonts w:hint="eastAsia"/>
                        <w:color w:val="FF0000"/>
                        <w:szCs w:val="21"/>
                      </w:rPr>
                    </w:pPr>
                    <w:r>
                      <w:rPr>
                        <w:rFonts w:hint="eastAsia"/>
                        <w:color w:val="FF0000"/>
                        <w:szCs w:val="21"/>
                      </w:rPr>
                      <w:t>获得需求承诺审</w:t>
                    </w:r>
                  </w:p>
                </w:txbxContent>
              </v:textbox>
            </v:rect>
            <v:shape id="_x0000_s2060" type="#_x0000_t13" style="position:absolute;left:6480;top:3398;width:180;height:624" filled="f"/>
            <v:rect id="_x0000_s2061" style="position:absolute;left:9000;top:1908;width:1080;height:780" filled="f">
              <v:textbox style="mso-next-textbox:#_x0000_s2061">
                <w:txbxContent>
                  <w:p w:rsidR="001D4755" w:rsidRDefault="001D4755" w:rsidP="001D4755">
                    <w:pPr>
                      <w:pStyle w:val="a8"/>
                      <w:ind w:firstLineChars="0" w:firstLine="0"/>
                      <w:jc w:val="center"/>
                      <w:rPr>
                        <w:color w:val="FF0000"/>
                        <w:szCs w:val="21"/>
                      </w:rPr>
                    </w:pPr>
                    <w:r>
                      <w:rPr>
                        <w:rFonts w:hint="eastAsia"/>
                        <w:color w:val="FF0000"/>
                        <w:szCs w:val="21"/>
                      </w:rPr>
                      <w:t>一致性检查</w:t>
                    </w:r>
                  </w:p>
                </w:txbxContent>
              </v:textbox>
            </v:rect>
            <v:rect id="_x0000_s2062" style="position:absolute;left:7020;top:1908;width:900;height:780" filled="f">
              <v:textbox style="mso-next-textbox:#_x0000_s2062">
                <w:txbxContent>
                  <w:p w:rsidR="001D4755" w:rsidRDefault="001D4755" w:rsidP="001D4755">
                    <w:pPr>
                      <w:pStyle w:val="a8"/>
                      <w:ind w:firstLineChars="0" w:firstLine="0"/>
                      <w:jc w:val="center"/>
                      <w:rPr>
                        <w:color w:val="FF0000"/>
                        <w:szCs w:val="21"/>
                      </w:rPr>
                    </w:pPr>
                    <w:r>
                      <w:rPr>
                        <w:rFonts w:hint="eastAsia"/>
                        <w:color w:val="FF0000"/>
                        <w:szCs w:val="21"/>
                      </w:rPr>
                      <w:t>需求跟踪</w:t>
                    </w:r>
                  </w:p>
                </w:txbxContent>
              </v:textbox>
            </v:rect>
            <v:rect id="_x0000_s2063" style="position:absolute;left:4500;top:1908;width:1080;height:780" filled="f">
              <v:textbox style="mso-next-textbox:#_x0000_s2063">
                <w:txbxContent>
                  <w:p w:rsidR="001D4755" w:rsidRDefault="001D4755" w:rsidP="001D4755">
                    <w:pPr>
                      <w:pStyle w:val="a8"/>
                      <w:ind w:firstLineChars="0" w:firstLine="0"/>
                      <w:jc w:val="center"/>
                      <w:rPr>
                        <w:color w:val="FF0000"/>
                        <w:szCs w:val="21"/>
                      </w:rPr>
                    </w:pPr>
                    <w:r>
                      <w:rPr>
                        <w:rFonts w:hint="eastAsia"/>
                        <w:color w:val="FF0000"/>
                        <w:szCs w:val="21"/>
                      </w:rPr>
                      <w:t>需求变更管理</w:t>
                    </w:r>
                  </w:p>
                </w:txbxContent>
              </v:textbox>
            </v: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064" type="#_x0000_t102" style="position:absolute;left:3960;top:3000;width:180;height:312"/>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2065" type="#_x0000_t103" style="position:absolute;left:10080;top:3000;width:180;height:312"/>
            <v:shape id="_x0000_s2066" type="#_x0000_t109" style="position:absolute;left:4140;top:3000;width:5940;height:68"/>
            <v:shape id="_x0000_s2067" type="#_x0000_t67" style="position:absolute;left:4965;top:2688;width:180;height:312">
              <v:textbox style="layout-flow:vertical-ideographic"/>
            </v:shape>
            <v:shape id="_x0000_s2068" type="#_x0000_t67" style="position:absolute;left:9465;top:2688;width:180;height:312">
              <v:textbox style="layout-flow:vertical-ideographic"/>
            </v:shape>
            <v:shape id="_x0000_s2069" type="#_x0000_t67" style="position:absolute;left:7380;top:2688;width:180;height:312">
              <v:textbox style="layout-flow:vertical-ideographic"/>
            </v:shape>
          </v:group>
        </w:pict>
      </w:r>
    </w:p>
    <w:p w:rsidR="001D4755" w:rsidRDefault="001D4755" w:rsidP="001D4755">
      <w:pPr>
        <w:pStyle w:val="a0"/>
        <w:ind w:firstLineChars="0" w:firstLine="425"/>
        <w:rPr>
          <w:rFonts w:hint="eastAsia"/>
        </w:rPr>
      </w:pPr>
    </w:p>
    <w:p w:rsidR="001D4755" w:rsidRDefault="001D4755" w:rsidP="001D4755">
      <w:pPr>
        <w:pStyle w:val="a0"/>
        <w:ind w:firstLineChars="0" w:firstLine="425"/>
        <w:rPr>
          <w:rFonts w:hint="eastAsia"/>
        </w:rPr>
      </w:pPr>
    </w:p>
    <w:p w:rsidR="001D4755" w:rsidRDefault="001D4755" w:rsidP="001D4755">
      <w:pPr>
        <w:pStyle w:val="a0"/>
        <w:ind w:firstLineChars="0" w:firstLine="425"/>
        <w:rPr>
          <w:rFonts w:hint="eastAsia"/>
        </w:rPr>
      </w:pPr>
      <w:r>
        <w:rPr>
          <w:noProof/>
          <w:sz w:val="20"/>
        </w:rPr>
        <w:pict>
          <v:line id="_x0000_s2050" style="position:absolute;left:0;text-align:left;z-index:251660288" from="117pt,0" to="414pt,0" stroked="f" strokeweight="3pt"/>
        </w:pict>
      </w:r>
    </w:p>
    <w:p w:rsidR="001D4755" w:rsidRDefault="001D4755" w:rsidP="001D4755">
      <w:pPr>
        <w:pStyle w:val="a0"/>
        <w:ind w:firstLineChars="0" w:firstLine="425"/>
        <w:rPr>
          <w:rFonts w:hint="eastAsia"/>
        </w:rPr>
      </w:pPr>
    </w:p>
    <w:p w:rsidR="001D4755" w:rsidRDefault="001D4755" w:rsidP="001D4755">
      <w:pPr>
        <w:pStyle w:val="a0"/>
        <w:ind w:firstLineChars="0" w:firstLine="425"/>
        <w:rPr>
          <w:rFonts w:hint="eastAsia"/>
        </w:rPr>
      </w:pPr>
    </w:p>
    <w:p w:rsidR="001D4755" w:rsidRDefault="001D4755" w:rsidP="001D4755">
      <w:pPr>
        <w:pStyle w:val="a0"/>
        <w:ind w:firstLineChars="0" w:firstLine="425"/>
        <w:rPr>
          <w:rFonts w:hint="eastAsia"/>
        </w:rPr>
      </w:pPr>
    </w:p>
    <w:p w:rsidR="001D4755" w:rsidRDefault="001D4755" w:rsidP="001D4755">
      <w:pPr>
        <w:pStyle w:val="a9"/>
        <w:jc w:val="center"/>
        <w:rPr>
          <w:rFonts w:hint="eastAsia"/>
        </w:rPr>
      </w:pPr>
      <w:bookmarkStart w:id="3" w:name="_Ref97224854"/>
    </w:p>
    <w:p w:rsidR="001D4755" w:rsidRDefault="001D4755" w:rsidP="001D4755">
      <w:pPr>
        <w:pStyle w:val="a9"/>
        <w:jc w:val="center"/>
        <w:rPr>
          <w:rFonts w:hint="eastAsia"/>
        </w:rPr>
      </w:pPr>
      <w:r>
        <w:rPr>
          <w:rFonts w:hint="eastAsia"/>
        </w:rPr>
        <w:t>图</w:t>
      </w:r>
      <w:r>
        <w:rPr>
          <w:rFonts w:hint="eastAsia"/>
        </w:rPr>
        <w:t xml:space="preserve"> </w:t>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
      <w:r>
        <w:rPr>
          <w:rFonts w:hint="eastAsia"/>
        </w:rPr>
        <w:t xml:space="preserve"> </w:t>
      </w:r>
      <w:r>
        <w:rPr>
          <w:rFonts w:hint="eastAsia"/>
        </w:rPr>
        <w:t>需求管理活动关系示意图</w:t>
      </w:r>
    </w:p>
    <w:p w:rsidR="001D4755" w:rsidRDefault="001D4755" w:rsidP="001D4755">
      <w:pPr>
        <w:pStyle w:val="2"/>
        <w:numPr>
          <w:ilvl w:val="0"/>
          <w:numId w:val="0"/>
        </w:numPr>
        <w:ind w:left="576"/>
        <w:rPr>
          <w:rFonts w:hint="eastAsia"/>
        </w:rPr>
      </w:pPr>
      <w:bookmarkStart w:id="4" w:name="_Toc97305028"/>
      <w:bookmarkStart w:id="5" w:name="_Toc111879649"/>
      <w:r>
        <w:rPr>
          <w:rFonts w:hint="eastAsia"/>
        </w:rPr>
        <w:t>活动描述</w:t>
      </w:r>
      <w:bookmarkEnd w:id="4"/>
      <w:bookmarkEnd w:id="5"/>
    </w:p>
    <w:p w:rsidR="001D4755" w:rsidRDefault="001D4755" w:rsidP="001D4755">
      <w:pPr>
        <w:pStyle w:val="a0"/>
        <w:ind w:firstLineChars="0" w:firstLine="425"/>
        <w:rPr>
          <w:rFonts w:hint="eastAsia"/>
        </w:rPr>
      </w:pPr>
    </w:p>
    <w:tbl>
      <w:tblPr>
        <w:tblW w:w="867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5"/>
        <w:gridCol w:w="7497"/>
      </w:tblGrid>
      <w:tr w:rsidR="001D4755" w:rsidTr="00AE2456">
        <w:tblPrEx>
          <w:tblCellMar>
            <w:top w:w="0" w:type="dxa"/>
            <w:bottom w:w="0" w:type="dxa"/>
          </w:tblCellMar>
        </w:tblPrEx>
        <w:trPr>
          <w:jc w:val="center"/>
        </w:trPr>
        <w:tc>
          <w:tcPr>
            <w:tcW w:w="1175" w:type="dxa"/>
            <w:shd w:val="clear" w:color="auto" w:fill="D9D9D9"/>
          </w:tcPr>
          <w:p w:rsidR="001D4755" w:rsidRDefault="001D4755" w:rsidP="00AE2456">
            <w:pPr>
              <w:keepNext/>
              <w:spacing w:before="60" w:after="60"/>
              <w:jc w:val="center"/>
              <w:rPr>
                <w:rFonts w:hint="eastAsia"/>
                <w:b/>
                <w:bCs/>
                <w:lang w:val="en-GB"/>
              </w:rPr>
            </w:pPr>
            <w:r>
              <w:rPr>
                <w:rFonts w:hint="eastAsia"/>
                <w:b/>
                <w:bCs/>
                <w:lang w:val="en-GB"/>
              </w:rPr>
              <w:t>活动名称</w:t>
            </w:r>
          </w:p>
        </w:tc>
        <w:tc>
          <w:tcPr>
            <w:tcW w:w="7497" w:type="dxa"/>
            <w:shd w:val="clear" w:color="auto" w:fill="D9D9D9"/>
            <w:vAlign w:val="center"/>
          </w:tcPr>
          <w:p w:rsidR="001D4755" w:rsidRDefault="001D4755" w:rsidP="00AE2456">
            <w:pPr>
              <w:keepNext/>
              <w:spacing w:before="60" w:after="60"/>
              <w:jc w:val="center"/>
              <w:rPr>
                <w:b/>
                <w:bCs/>
                <w:lang w:val="en-GB"/>
              </w:rPr>
            </w:pPr>
            <w:r>
              <w:rPr>
                <w:rFonts w:hint="eastAsia"/>
                <w:b/>
                <w:bCs/>
                <w:lang w:val="en-GB"/>
              </w:rPr>
              <w:t>活动描述</w:t>
            </w:r>
          </w:p>
        </w:tc>
      </w:tr>
      <w:tr w:rsidR="001D4755" w:rsidTr="00AE2456">
        <w:tblPrEx>
          <w:tblCellMar>
            <w:top w:w="0" w:type="dxa"/>
            <w:bottom w:w="0" w:type="dxa"/>
          </w:tblCellMar>
        </w:tblPrEx>
        <w:trPr>
          <w:jc w:val="center"/>
        </w:trPr>
        <w:tc>
          <w:tcPr>
            <w:tcW w:w="1175" w:type="dxa"/>
            <w:vAlign w:val="center"/>
          </w:tcPr>
          <w:p w:rsidR="001D4755" w:rsidRDefault="001D4755" w:rsidP="00AE2456">
            <w:pPr>
              <w:pStyle w:val="a8"/>
              <w:ind w:firstLineChars="0" w:firstLine="0"/>
              <w:rPr>
                <w:rFonts w:hint="eastAsia"/>
              </w:rPr>
            </w:pPr>
            <w:r>
              <w:rPr>
                <w:rFonts w:hint="eastAsia"/>
              </w:rPr>
              <w:t>制定实施需求管理过程的计划</w:t>
            </w:r>
          </w:p>
        </w:tc>
        <w:tc>
          <w:tcPr>
            <w:tcW w:w="7497" w:type="dxa"/>
            <w:vAlign w:val="center"/>
          </w:tcPr>
          <w:p w:rsidR="001D4755" w:rsidRPr="008222ED" w:rsidRDefault="001D4755" w:rsidP="00AE2456">
            <w:pPr>
              <w:rPr>
                <w:rFonts w:hint="eastAsia"/>
              </w:rPr>
            </w:pPr>
            <w:r>
              <w:rPr>
                <w:rFonts w:hint="eastAsia"/>
              </w:rPr>
              <w:t>在项目开展之初，制定项目计划的同时制定需求管理计划。需求管理计划给出该项目需求管理的目标，任务的时间进度，所需资源，承担人员，所需知识技能及培训。通常需求管理计划是项目整体计划的一部分。</w:t>
            </w:r>
          </w:p>
        </w:tc>
      </w:tr>
      <w:tr w:rsidR="001D4755" w:rsidTr="00AE2456">
        <w:tblPrEx>
          <w:tblCellMar>
            <w:top w:w="0" w:type="dxa"/>
            <w:bottom w:w="0" w:type="dxa"/>
          </w:tblCellMar>
        </w:tblPrEx>
        <w:trPr>
          <w:jc w:val="center"/>
        </w:trPr>
        <w:tc>
          <w:tcPr>
            <w:tcW w:w="1175" w:type="dxa"/>
            <w:vAlign w:val="center"/>
          </w:tcPr>
          <w:p w:rsidR="001D4755" w:rsidRDefault="001D4755" w:rsidP="00AE2456">
            <w:pPr>
              <w:pStyle w:val="a8"/>
              <w:ind w:firstLineChars="0" w:firstLine="0"/>
              <w:rPr>
                <w:rFonts w:hint="eastAsia"/>
              </w:rPr>
            </w:pPr>
            <w:r>
              <w:rPr>
                <w:rFonts w:hint="eastAsia"/>
              </w:rPr>
              <w:t>取得对需求的理解</w:t>
            </w:r>
          </w:p>
        </w:tc>
        <w:tc>
          <w:tcPr>
            <w:tcW w:w="7497" w:type="dxa"/>
            <w:vAlign w:val="center"/>
          </w:tcPr>
          <w:p w:rsidR="001D4755" w:rsidRDefault="001D4755" w:rsidP="00AE2456">
            <w:pPr>
              <w:rPr>
                <w:rFonts w:hint="eastAsia"/>
              </w:rPr>
            </w:pPr>
            <w:r>
              <w:rPr>
                <w:rFonts w:hint="eastAsia"/>
              </w:rPr>
              <w:t>取得对需求的理解的活动是与需求提供者一起进行的需求分析活动，以确保对需求的含义达成共识。分析和交流的结果是达成一致的需求集合。</w:t>
            </w:r>
          </w:p>
          <w:p w:rsidR="001D4755" w:rsidRDefault="001D4755" w:rsidP="001D4755">
            <w:pPr>
              <w:numPr>
                <w:ilvl w:val="0"/>
                <w:numId w:val="2"/>
              </w:numPr>
              <w:rPr>
                <w:rFonts w:hint="eastAsia"/>
              </w:rPr>
            </w:pPr>
            <w:r>
              <w:rPr>
                <w:rFonts w:hint="eastAsia"/>
              </w:rPr>
              <w:t>制订用于区别适合的需求提供者的准则。</w:t>
            </w:r>
          </w:p>
          <w:p w:rsidR="001D4755" w:rsidRDefault="001D4755" w:rsidP="001D4755">
            <w:pPr>
              <w:numPr>
                <w:ilvl w:val="0"/>
                <w:numId w:val="2"/>
              </w:numPr>
              <w:rPr>
                <w:rFonts w:hint="eastAsia"/>
              </w:rPr>
            </w:pPr>
            <w:r>
              <w:rPr>
                <w:rFonts w:hint="eastAsia"/>
              </w:rPr>
              <w:t>制订用于接收需求的目标准则。</w:t>
            </w:r>
          </w:p>
          <w:p w:rsidR="001D4755" w:rsidRDefault="001D4755" w:rsidP="001D4755">
            <w:pPr>
              <w:numPr>
                <w:ilvl w:val="0"/>
                <w:numId w:val="2"/>
              </w:numPr>
              <w:rPr>
                <w:rFonts w:hint="eastAsia"/>
              </w:rPr>
            </w:pPr>
            <w:r>
              <w:rPr>
                <w:rFonts w:hint="eastAsia"/>
              </w:rPr>
              <w:t>分析需求，以保证满足所制订的准则。</w:t>
            </w:r>
          </w:p>
          <w:p w:rsidR="001D4755" w:rsidRDefault="001D4755" w:rsidP="001D4755">
            <w:pPr>
              <w:numPr>
                <w:ilvl w:val="0"/>
                <w:numId w:val="2"/>
              </w:numPr>
              <w:rPr>
                <w:rFonts w:hint="eastAsia"/>
              </w:rPr>
            </w:pPr>
            <w:r>
              <w:rPr>
                <w:rFonts w:hint="eastAsia"/>
              </w:rPr>
              <w:t>与需求提供者达成共识，以便项目的各个参加者能够对它们做出承诺。</w:t>
            </w:r>
          </w:p>
          <w:p w:rsidR="001D4755" w:rsidRPr="000D79DD" w:rsidRDefault="001D4755" w:rsidP="001D4755">
            <w:pPr>
              <w:spacing w:beforeLines="20"/>
              <w:rPr>
                <w:rFonts w:hint="eastAsia"/>
              </w:rPr>
            </w:pPr>
          </w:p>
        </w:tc>
      </w:tr>
      <w:tr w:rsidR="001D4755" w:rsidTr="00AE2456">
        <w:tblPrEx>
          <w:tblCellMar>
            <w:top w:w="0" w:type="dxa"/>
            <w:bottom w:w="0" w:type="dxa"/>
          </w:tblCellMar>
        </w:tblPrEx>
        <w:trPr>
          <w:jc w:val="center"/>
        </w:trPr>
        <w:tc>
          <w:tcPr>
            <w:tcW w:w="1175" w:type="dxa"/>
            <w:vAlign w:val="center"/>
          </w:tcPr>
          <w:p w:rsidR="001D4755" w:rsidRDefault="001D4755" w:rsidP="00AE2456">
            <w:pPr>
              <w:pStyle w:val="a8"/>
              <w:ind w:firstLineChars="0" w:firstLine="0"/>
              <w:rPr>
                <w:rFonts w:hint="eastAsia"/>
              </w:rPr>
            </w:pPr>
            <w:r>
              <w:rPr>
                <w:rFonts w:hint="eastAsia"/>
              </w:rPr>
              <w:t>取得对需求的承诺</w:t>
            </w:r>
          </w:p>
        </w:tc>
        <w:tc>
          <w:tcPr>
            <w:tcW w:w="7497" w:type="dxa"/>
            <w:vAlign w:val="center"/>
          </w:tcPr>
          <w:p w:rsidR="001D4755" w:rsidRDefault="001D4755" w:rsidP="001D4755">
            <w:pPr>
              <w:spacing w:beforeLines="20"/>
              <w:rPr>
                <w:rFonts w:hint="eastAsia"/>
                <w:b/>
                <w:bCs/>
              </w:rPr>
            </w:pPr>
            <w:r>
              <w:rPr>
                <w:rFonts w:hint="eastAsia"/>
              </w:rPr>
              <w:t>取得对需求的承诺就是要在那些必须进行各项为实现这些需求所需的活动的人员之间达成一致和建立承诺。。随着需求的演变，要求在所有相关的人员之间对已批准的现行需求重新建立承诺并且对项目计划、活动和工作产品中的后续变更做出承诺。</w:t>
            </w:r>
          </w:p>
          <w:p w:rsidR="001D4755" w:rsidRDefault="001D4755" w:rsidP="00AE2456">
            <w:pPr>
              <w:ind w:firstLineChars="150" w:firstLine="315"/>
              <w:rPr>
                <w:rFonts w:hint="eastAsia"/>
              </w:rPr>
            </w:pPr>
            <w:r>
              <w:rPr>
                <w:rFonts w:hint="eastAsia"/>
              </w:rPr>
              <w:t>1.</w:t>
            </w:r>
            <w:r>
              <w:rPr>
                <w:rFonts w:hint="eastAsia"/>
              </w:rPr>
              <w:t>所有相关的人员对需求进行评审，评估各项需求对现行承诺的影响。</w:t>
            </w:r>
          </w:p>
          <w:p w:rsidR="001D4755" w:rsidRDefault="001D4755" w:rsidP="00AE2456">
            <w:pPr>
              <w:ind w:firstLineChars="150" w:firstLine="315"/>
              <w:rPr>
                <w:rFonts w:hint="eastAsia"/>
              </w:rPr>
            </w:pPr>
            <w:r>
              <w:rPr>
                <w:rFonts w:hint="eastAsia"/>
              </w:rPr>
              <w:t>2.</w:t>
            </w:r>
            <w:r>
              <w:rPr>
                <w:rFonts w:hint="eastAsia"/>
              </w:rPr>
              <w:t>当需求发生变更或提出了新的需求时，所有相关的人员对需求变更进行评审，要评价它们对项目各个参加者的影响。</w:t>
            </w:r>
          </w:p>
          <w:p w:rsidR="001D4755" w:rsidRDefault="001D4755" w:rsidP="00AE2456">
            <w:pPr>
              <w:ind w:firstLineChars="150" w:firstLine="315"/>
              <w:rPr>
                <w:rFonts w:hint="eastAsia"/>
              </w:rPr>
            </w:pPr>
            <w:r>
              <w:rPr>
                <w:rFonts w:hint="eastAsia"/>
              </w:rPr>
              <w:t>3.</w:t>
            </w:r>
            <w:r>
              <w:rPr>
                <w:rFonts w:hint="eastAsia"/>
              </w:rPr>
              <w:t>记录评审结果，记录承诺。</w:t>
            </w:r>
          </w:p>
          <w:p w:rsidR="001D4755" w:rsidRPr="00281D2B" w:rsidRDefault="001D4755" w:rsidP="001D4755">
            <w:pPr>
              <w:spacing w:beforeLines="20"/>
              <w:rPr>
                <w:rFonts w:hint="eastAsia"/>
              </w:rPr>
            </w:pPr>
          </w:p>
        </w:tc>
      </w:tr>
      <w:tr w:rsidR="001D4755" w:rsidTr="00AE2456">
        <w:tblPrEx>
          <w:tblCellMar>
            <w:top w:w="0" w:type="dxa"/>
            <w:bottom w:w="0" w:type="dxa"/>
          </w:tblCellMar>
        </w:tblPrEx>
        <w:trPr>
          <w:jc w:val="center"/>
        </w:trPr>
        <w:tc>
          <w:tcPr>
            <w:tcW w:w="1175" w:type="dxa"/>
            <w:vAlign w:val="center"/>
          </w:tcPr>
          <w:p w:rsidR="001D4755" w:rsidRDefault="001D4755" w:rsidP="00AE2456">
            <w:pPr>
              <w:pStyle w:val="a8"/>
              <w:ind w:firstLineChars="0" w:firstLine="0"/>
              <w:rPr>
                <w:rFonts w:hint="eastAsia"/>
              </w:rPr>
            </w:pPr>
            <w:r>
              <w:rPr>
                <w:rFonts w:hint="eastAsia"/>
              </w:rPr>
              <w:t>管理需求变更</w:t>
            </w:r>
          </w:p>
        </w:tc>
        <w:tc>
          <w:tcPr>
            <w:tcW w:w="7497" w:type="dxa"/>
            <w:vAlign w:val="center"/>
          </w:tcPr>
          <w:p w:rsidR="001D4755" w:rsidRDefault="001D4755" w:rsidP="00AE2456">
            <w:pPr>
              <w:ind w:firstLineChars="150" w:firstLine="315"/>
              <w:rPr>
                <w:rFonts w:hint="eastAsia"/>
              </w:rPr>
            </w:pPr>
            <w:r>
              <w:rPr>
                <w:rFonts w:hint="eastAsia"/>
              </w:rPr>
              <w:t>对现行的需求做出变更时，有效地管理这些需求和需求变更。要了解每个需求的来源并且把做出变更的理由形成文件。项目经理跟踪相应的需求变化度量数</w:t>
            </w:r>
            <w:r>
              <w:rPr>
                <w:rFonts w:hint="eastAsia"/>
              </w:rPr>
              <w:lastRenderedPageBreak/>
              <w:t>据，以便判断是否需要采取新的控制措施或对已有的控制做出调整。</w:t>
            </w:r>
          </w:p>
          <w:p w:rsidR="001D4755" w:rsidRDefault="001D4755" w:rsidP="00AE2456">
            <w:pPr>
              <w:ind w:firstLineChars="100" w:firstLine="210"/>
              <w:rPr>
                <w:rFonts w:hint="eastAsia"/>
              </w:rPr>
            </w:pPr>
            <w:r>
              <w:rPr>
                <w:rFonts w:hint="eastAsia"/>
              </w:rPr>
              <w:t xml:space="preserve">1. </w:t>
            </w:r>
            <w:r>
              <w:rPr>
                <w:rFonts w:hint="eastAsia"/>
              </w:rPr>
              <w:t>汇集赋予项目的或者由项目产生的全部需求或需求变更。</w:t>
            </w:r>
          </w:p>
          <w:p w:rsidR="001D4755" w:rsidRDefault="001D4755" w:rsidP="00AE2456">
            <w:pPr>
              <w:ind w:firstLineChars="100" w:firstLine="210"/>
              <w:rPr>
                <w:rFonts w:hint="eastAsia"/>
              </w:rPr>
            </w:pPr>
            <w:r>
              <w:rPr>
                <w:rFonts w:hint="eastAsia"/>
              </w:rPr>
              <w:t xml:space="preserve">2. </w:t>
            </w:r>
            <w:r>
              <w:rPr>
                <w:rFonts w:hint="eastAsia"/>
              </w:rPr>
              <w:t>维护需求变更的历史及变更理由。</w:t>
            </w:r>
          </w:p>
          <w:p w:rsidR="001D4755" w:rsidRDefault="001D4755" w:rsidP="00AE2456">
            <w:pPr>
              <w:ind w:firstLineChars="100" w:firstLine="210"/>
              <w:rPr>
                <w:rFonts w:hint="eastAsia"/>
              </w:rPr>
            </w:pPr>
            <w:r>
              <w:rPr>
                <w:rFonts w:hint="eastAsia"/>
              </w:rPr>
              <w:t xml:space="preserve">3. </w:t>
            </w:r>
            <w:r>
              <w:rPr>
                <w:rFonts w:hint="eastAsia"/>
              </w:rPr>
              <w:t>维护变更的历史数据有助于追溯需求的变化情况。</w:t>
            </w:r>
          </w:p>
          <w:p w:rsidR="001D4755" w:rsidRDefault="001D4755" w:rsidP="00AE2456">
            <w:pPr>
              <w:ind w:firstLineChars="100" w:firstLine="210"/>
              <w:rPr>
                <w:rFonts w:hint="eastAsia"/>
              </w:rPr>
            </w:pPr>
            <w:r>
              <w:rPr>
                <w:rFonts w:hint="eastAsia"/>
              </w:rPr>
              <w:t xml:space="preserve">4. </w:t>
            </w:r>
            <w:r>
              <w:rPr>
                <w:rFonts w:hint="eastAsia"/>
              </w:rPr>
              <w:t>从相关的共利益者的角度出发评价需求变更的影响。</w:t>
            </w:r>
          </w:p>
          <w:p w:rsidR="001D4755" w:rsidRDefault="001D4755" w:rsidP="00AE2456">
            <w:pPr>
              <w:ind w:firstLineChars="100" w:firstLine="210"/>
              <w:rPr>
                <w:rFonts w:hint="eastAsia"/>
              </w:rPr>
            </w:pPr>
            <w:r>
              <w:rPr>
                <w:rFonts w:hint="eastAsia"/>
              </w:rPr>
              <w:t xml:space="preserve">5. </w:t>
            </w:r>
            <w:r>
              <w:rPr>
                <w:rFonts w:hint="eastAsia"/>
              </w:rPr>
              <w:t>使需求和需求变更数据可供项目使用。</w:t>
            </w:r>
          </w:p>
          <w:p w:rsidR="001D4755" w:rsidRPr="009A5A11" w:rsidRDefault="001D4755" w:rsidP="001D4755">
            <w:pPr>
              <w:spacing w:beforeLines="20"/>
              <w:rPr>
                <w:rFonts w:hint="eastAsia"/>
              </w:rPr>
            </w:pPr>
          </w:p>
        </w:tc>
      </w:tr>
      <w:tr w:rsidR="001D4755" w:rsidTr="00AE2456">
        <w:tblPrEx>
          <w:tblCellMar>
            <w:top w:w="0" w:type="dxa"/>
            <w:bottom w:w="0" w:type="dxa"/>
          </w:tblCellMar>
        </w:tblPrEx>
        <w:trPr>
          <w:jc w:val="center"/>
        </w:trPr>
        <w:tc>
          <w:tcPr>
            <w:tcW w:w="1175" w:type="dxa"/>
            <w:vAlign w:val="center"/>
          </w:tcPr>
          <w:p w:rsidR="001D4755" w:rsidRDefault="001D4755" w:rsidP="00AE2456">
            <w:pPr>
              <w:pStyle w:val="a8"/>
              <w:ind w:firstLineChars="0" w:firstLine="0"/>
              <w:rPr>
                <w:rFonts w:hint="eastAsia"/>
              </w:rPr>
            </w:pPr>
            <w:r>
              <w:rPr>
                <w:rFonts w:hint="eastAsia"/>
              </w:rPr>
              <w:lastRenderedPageBreak/>
              <w:t>维护需求的双向可跟踪性</w:t>
            </w:r>
          </w:p>
        </w:tc>
        <w:tc>
          <w:tcPr>
            <w:tcW w:w="7497" w:type="dxa"/>
            <w:vAlign w:val="center"/>
          </w:tcPr>
          <w:p w:rsidR="001D4755" w:rsidRDefault="001D4755" w:rsidP="00AE2456">
            <w:pPr>
              <w:rPr>
                <w:rFonts w:hint="eastAsia"/>
              </w:rPr>
            </w:pPr>
            <w:r>
              <w:rPr>
                <w:rFonts w:hint="eastAsia"/>
              </w:rPr>
              <w:t>维护需求的的双向可跟踪性，以建立起从来源需求到它的较低层次的需求的可跟踪性，和从较低层次的需求到它们的来源需求的可跟踪性。。需求的可跟踪性还可以覆盖与其他实体的关系，例如与产品、设计文档的变更、测试计划、验证、确认以及工作任务等的关系。在评估需求变更对项目计划、活动以及工作产品的影响时，尤其需要可跟踪性。</w:t>
            </w:r>
          </w:p>
          <w:p w:rsidR="001D4755" w:rsidRDefault="001D4755" w:rsidP="001D4755">
            <w:pPr>
              <w:numPr>
                <w:ilvl w:val="0"/>
                <w:numId w:val="3"/>
              </w:numPr>
              <w:rPr>
                <w:rFonts w:hint="eastAsia"/>
              </w:rPr>
            </w:pPr>
            <w:r>
              <w:rPr>
                <w:rFonts w:hint="eastAsia"/>
              </w:rPr>
              <w:t>维护对需求的可跟踪性，以确保能找到低层（派生）需求的来源。</w:t>
            </w:r>
          </w:p>
          <w:p w:rsidR="001D4755" w:rsidRDefault="001D4755" w:rsidP="001D4755">
            <w:pPr>
              <w:numPr>
                <w:ilvl w:val="0"/>
                <w:numId w:val="3"/>
              </w:numPr>
              <w:rPr>
                <w:rFonts w:hint="eastAsia"/>
              </w:rPr>
            </w:pPr>
            <w:r>
              <w:rPr>
                <w:rFonts w:hint="eastAsia"/>
              </w:rPr>
              <w:t>维护某个需求与它的各个派生需求的需求可跟踪性，以及从需求分配到功能、目标、人和过程的需求可跟踪性。</w:t>
            </w:r>
          </w:p>
          <w:p w:rsidR="001D4755" w:rsidRDefault="001D4755" w:rsidP="001D4755">
            <w:pPr>
              <w:numPr>
                <w:ilvl w:val="0"/>
                <w:numId w:val="3"/>
              </w:numPr>
              <w:rPr>
                <w:rFonts w:hint="eastAsia"/>
              </w:rPr>
            </w:pPr>
            <w:r>
              <w:rPr>
                <w:rFonts w:hint="eastAsia"/>
              </w:rPr>
              <w:t>维护需求的从功能到功能的横向可跟踪性和跨接口的可跟踪性。</w:t>
            </w:r>
          </w:p>
          <w:p w:rsidR="001D4755" w:rsidRDefault="001D4755" w:rsidP="001D4755">
            <w:pPr>
              <w:numPr>
                <w:ilvl w:val="0"/>
                <w:numId w:val="3"/>
              </w:numPr>
              <w:rPr>
                <w:rFonts w:hint="eastAsia"/>
              </w:rPr>
            </w:pPr>
            <w:r>
              <w:rPr>
                <w:rFonts w:hint="eastAsia"/>
              </w:rPr>
              <w:t>生成需求可跟踪性度量项目。</w:t>
            </w:r>
          </w:p>
          <w:p w:rsidR="001D4755" w:rsidRPr="00517029" w:rsidRDefault="001D4755" w:rsidP="001D4755">
            <w:pPr>
              <w:spacing w:beforeLines="20"/>
              <w:rPr>
                <w:rFonts w:hint="eastAsia"/>
              </w:rPr>
            </w:pPr>
          </w:p>
        </w:tc>
      </w:tr>
      <w:tr w:rsidR="001D4755" w:rsidTr="00AE2456">
        <w:tblPrEx>
          <w:tblCellMar>
            <w:top w:w="0" w:type="dxa"/>
            <w:bottom w:w="0" w:type="dxa"/>
          </w:tblCellMar>
        </w:tblPrEx>
        <w:trPr>
          <w:jc w:val="center"/>
        </w:trPr>
        <w:tc>
          <w:tcPr>
            <w:tcW w:w="1175" w:type="dxa"/>
            <w:vAlign w:val="center"/>
          </w:tcPr>
          <w:p w:rsidR="001D4755" w:rsidRDefault="001D4755" w:rsidP="00AE2456">
            <w:pPr>
              <w:pStyle w:val="a8"/>
              <w:ind w:firstLineChars="0" w:firstLine="0"/>
              <w:rPr>
                <w:rFonts w:hint="eastAsia"/>
              </w:rPr>
            </w:pPr>
            <w:r>
              <w:rPr>
                <w:rFonts w:hint="eastAsia"/>
              </w:rPr>
              <w:t>识别项目计划、项目产品与需求的不一致性</w:t>
            </w:r>
          </w:p>
        </w:tc>
        <w:tc>
          <w:tcPr>
            <w:tcW w:w="7497" w:type="dxa"/>
            <w:vAlign w:val="center"/>
          </w:tcPr>
          <w:p w:rsidR="001D4755" w:rsidRDefault="001D4755" w:rsidP="00AE2456">
            <w:pPr>
              <w:rPr>
                <w:rFonts w:hint="eastAsia"/>
              </w:rPr>
            </w:pPr>
            <w:r>
              <w:rPr>
                <w:rFonts w:hint="eastAsia"/>
              </w:rPr>
              <w:t>这个活动旨在发现需求与项目计划和工作产品之间的不一致，并且决定是否采取纠正措施。审查项目计划、活动和工作产品，看其是否与需求和需求变更一致。</w:t>
            </w:r>
          </w:p>
          <w:p w:rsidR="001D4755" w:rsidRDefault="001D4755" w:rsidP="001D4755">
            <w:pPr>
              <w:numPr>
                <w:ilvl w:val="0"/>
                <w:numId w:val="4"/>
              </w:numPr>
              <w:rPr>
                <w:rFonts w:hint="eastAsia"/>
              </w:rPr>
            </w:pPr>
            <w:r>
              <w:rPr>
                <w:rFonts w:hint="eastAsia"/>
              </w:rPr>
              <w:t>确定不一致的来源和理由。</w:t>
            </w:r>
          </w:p>
          <w:p w:rsidR="001D4755" w:rsidRDefault="001D4755" w:rsidP="001D4755">
            <w:pPr>
              <w:numPr>
                <w:ilvl w:val="0"/>
                <w:numId w:val="4"/>
              </w:numPr>
              <w:rPr>
                <w:rFonts w:hint="eastAsia"/>
              </w:rPr>
            </w:pPr>
            <w:r>
              <w:rPr>
                <w:rFonts w:hint="eastAsia"/>
              </w:rPr>
              <w:t>识别由于对需求基线的变更而导致的必需对项目计划、活动和工作产品做出的变更。</w:t>
            </w:r>
          </w:p>
          <w:p w:rsidR="001D4755" w:rsidRPr="00517029" w:rsidRDefault="001D4755" w:rsidP="001D4755">
            <w:pPr>
              <w:spacing w:beforeLines="20"/>
              <w:rPr>
                <w:rFonts w:hint="eastAsia"/>
              </w:rPr>
            </w:pPr>
          </w:p>
        </w:tc>
      </w:tr>
    </w:tbl>
    <w:p w:rsidR="001D4755" w:rsidRDefault="001D4755" w:rsidP="001D4755">
      <w:pPr>
        <w:pStyle w:val="a0"/>
        <w:ind w:firstLineChars="0" w:firstLine="425"/>
        <w:rPr>
          <w:rFonts w:hint="eastAsia"/>
        </w:rPr>
      </w:pPr>
    </w:p>
    <w:p w:rsidR="001D4755" w:rsidRPr="001D4755" w:rsidRDefault="001D4755">
      <w:pPr>
        <w:rPr>
          <w:rFonts w:hint="eastAsia"/>
        </w:rPr>
      </w:pPr>
    </w:p>
    <w:p w:rsidR="00B135AF" w:rsidRDefault="00B135AF"/>
    <w:sectPr w:rsidR="00B135AF" w:rsidSect="005810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3B9" w:rsidRDefault="006453B9" w:rsidP="004269C5">
      <w:r>
        <w:separator/>
      </w:r>
    </w:p>
  </w:endnote>
  <w:endnote w:type="continuationSeparator" w:id="1">
    <w:p w:rsidR="006453B9" w:rsidRDefault="006453B9" w:rsidP="004269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3B9" w:rsidRDefault="006453B9" w:rsidP="004269C5">
      <w:r>
        <w:separator/>
      </w:r>
    </w:p>
  </w:footnote>
  <w:footnote w:type="continuationSeparator" w:id="1">
    <w:p w:rsidR="006453B9" w:rsidRDefault="006453B9" w:rsidP="004269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0828A6C"/>
    <w:lvl w:ilvl="0">
      <w:start w:val="1"/>
      <w:numFmt w:val="decimal"/>
      <w:pStyle w:val="1"/>
      <w:lvlText w:val="%1"/>
      <w:lvlJc w:val="left"/>
      <w:pPr>
        <w:tabs>
          <w:tab w:val="num" w:pos="432"/>
        </w:tabs>
        <w:ind w:left="432" w:hanging="432"/>
      </w:pPr>
      <w:rPr>
        <w:rFonts w:ascii="Times New Roman" w:eastAsia="Times New Roman" w:hAnsi="Times New Roman" w:cs="Times New Roman"/>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nsid w:val="049F7608"/>
    <w:multiLevelType w:val="hybridMultilevel"/>
    <w:tmpl w:val="986875C6"/>
    <w:lvl w:ilvl="0" w:tplc="ED7645E4">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nsid w:val="076E4628"/>
    <w:multiLevelType w:val="hybridMultilevel"/>
    <w:tmpl w:val="F742573E"/>
    <w:lvl w:ilvl="0" w:tplc="BF5CC4BC">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
    <w:nsid w:val="7EC649D3"/>
    <w:multiLevelType w:val="hybridMultilevel"/>
    <w:tmpl w:val="1A6C2AD0"/>
    <w:lvl w:ilvl="0" w:tplc="47724B96">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69C5"/>
    <w:rsid w:val="001D4755"/>
    <w:rsid w:val="003F419E"/>
    <w:rsid w:val="004269C5"/>
    <w:rsid w:val="005810ED"/>
    <w:rsid w:val="006453B9"/>
    <w:rsid w:val="006E2D81"/>
    <w:rsid w:val="00B135AF"/>
    <w:rsid w:val="00D972DD"/>
    <w:rsid w:val="00DD3125"/>
    <w:rsid w:val="00E51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0ED"/>
    <w:pPr>
      <w:widowControl w:val="0"/>
      <w:jc w:val="both"/>
    </w:pPr>
  </w:style>
  <w:style w:type="paragraph" w:styleId="1">
    <w:name w:val="heading 1"/>
    <w:aliases w:val="h1,H1"/>
    <w:basedOn w:val="a"/>
    <w:link w:val="1Char"/>
    <w:qFormat/>
    <w:rsid w:val="001D4755"/>
    <w:pPr>
      <w:widowControl/>
      <w:numPr>
        <w:numId w:val="1"/>
      </w:numPr>
      <w:tabs>
        <w:tab w:val="center" w:pos="8100"/>
      </w:tabs>
      <w:overflowPunct w:val="0"/>
      <w:autoSpaceDE w:val="0"/>
      <w:autoSpaceDN w:val="0"/>
      <w:adjustRightInd w:val="0"/>
      <w:spacing w:before="120" w:line="360" w:lineRule="auto"/>
      <w:textAlignment w:val="baseline"/>
      <w:outlineLvl w:val="0"/>
    </w:pPr>
    <w:rPr>
      <w:rFonts w:ascii="Times New Roman" w:eastAsia="楷体" w:hAnsi="Times New Roman" w:cs="Times New Roman"/>
      <w:b/>
      <w:kern w:val="0"/>
      <w:sz w:val="36"/>
      <w:szCs w:val="20"/>
    </w:rPr>
  </w:style>
  <w:style w:type="paragraph" w:styleId="2">
    <w:name w:val="heading 2"/>
    <w:aliases w:val="l2,H2,h2"/>
    <w:basedOn w:val="a"/>
    <w:link w:val="2Char"/>
    <w:qFormat/>
    <w:rsid w:val="001D4755"/>
    <w:pPr>
      <w:widowControl/>
      <w:numPr>
        <w:ilvl w:val="1"/>
        <w:numId w:val="1"/>
      </w:numPr>
      <w:tabs>
        <w:tab w:val="left" w:pos="851"/>
      </w:tabs>
      <w:overflowPunct w:val="0"/>
      <w:autoSpaceDE w:val="0"/>
      <w:autoSpaceDN w:val="0"/>
      <w:adjustRightInd w:val="0"/>
      <w:spacing w:before="120" w:line="360" w:lineRule="auto"/>
      <w:textAlignment w:val="baseline"/>
      <w:outlineLvl w:val="1"/>
    </w:pPr>
    <w:rPr>
      <w:rFonts w:ascii="Times New Roman" w:eastAsia="楷体" w:hAnsi="Times New Roman" w:cs="Times New Roman"/>
      <w:b/>
      <w:kern w:val="0"/>
      <w:sz w:val="32"/>
      <w:szCs w:val="20"/>
    </w:rPr>
  </w:style>
  <w:style w:type="paragraph" w:styleId="3">
    <w:name w:val="heading 3"/>
    <w:aliases w:val="H3,h3"/>
    <w:basedOn w:val="a"/>
    <w:link w:val="3Char"/>
    <w:qFormat/>
    <w:rsid w:val="001D4755"/>
    <w:pPr>
      <w:widowControl/>
      <w:numPr>
        <w:ilvl w:val="2"/>
        <w:numId w:val="1"/>
      </w:numPr>
      <w:overflowPunct w:val="0"/>
      <w:autoSpaceDE w:val="0"/>
      <w:autoSpaceDN w:val="0"/>
      <w:adjustRightInd w:val="0"/>
      <w:spacing w:before="120" w:line="360" w:lineRule="auto"/>
      <w:textAlignment w:val="baseline"/>
      <w:outlineLvl w:val="2"/>
    </w:pPr>
    <w:rPr>
      <w:rFonts w:ascii="仿宋_GB2312" w:eastAsia="仿宋_GB2312" w:hAnsi="Times New Roman" w:cs="Times New Roman"/>
      <w:b/>
      <w:kern w:val="0"/>
      <w:sz w:val="28"/>
      <w:szCs w:val="20"/>
    </w:rPr>
  </w:style>
  <w:style w:type="paragraph" w:styleId="4">
    <w:name w:val="heading 4"/>
    <w:aliases w:val="H4,h4"/>
    <w:basedOn w:val="a"/>
    <w:next w:val="a0"/>
    <w:link w:val="4Char"/>
    <w:qFormat/>
    <w:rsid w:val="001D4755"/>
    <w:pPr>
      <w:widowControl/>
      <w:numPr>
        <w:ilvl w:val="3"/>
        <w:numId w:val="1"/>
      </w:numPr>
      <w:tabs>
        <w:tab w:val="left" w:pos="1644"/>
      </w:tabs>
      <w:overflowPunct w:val="0"/>
      <w:autoSpaceDE w:val="0"/>
      <w:autoSpaceDN w:val="0"/>
      <w:adjustRightInd w:val="0"/>
      <w:spacing w:before="200" w:line="360" w:lineRule="auto"/>
      <w:textAlignment w:val="baseline"/>
      <w:outlineLvl w:val="3"/>
    </w:pPr>
    <w:rPr>
      <w:rFonts w:ascii="Times New Roman" w:eastAsia="楷体" w:hAnsi="Times New Roman" w:cs="Times New Roman"/>
      <w:b/>
      <w:kern w:val="0"/>
      <w:sz w:val="24"/>
      <w:szCs w:val="20"/>
    </w:rPr>
  </w:style>
  <w:style w:type="paragraph" w:styleId="5">
    <w:name w:val="heading 5"/>
    <w:basedOn w:val="a"/>
    <w:next w:val="a0"/>
    <w:link w:val="5Char"/>
    <w:qFormat/>
    <w:rsid w:val="001D4755"/>
    <w:pPr>
      <w:widowControl/>
      <w:numPr>
        <w:ilvl w:val="4"/>
        <w:numId w:val="1"/>
      </w:numPr>
      <w:overflowPunct w:val="0"/>
      <w:autoSpaceDE w:val="0"/>
      <w:autoSpaceDN w:val="0"/>
      <w:adjustRightInd w:val="0"/>
      <w:textAlignment w:val="baseline"/>
      <w:outlineLvl w:val="4"/>
    </w:pPr>
    <w:rPr>
      <w:rFonts w:ascii="Times New Roman" w:eastAsia="楷体" w:hAnsi="Times New Roman" w:cs="Times New Roman"/>
      <w:b/>
      <w:kern w:val="0"/>
      <w:sz w:val="20"/>
      <w:szCs w:val="20"/>
    </w:rPr>
  </w:style>
  <w:style w:type="paragraph" w:styleId="6">
    <w:name w:val="heading 6"/>
    <w:basedOn w:val="a"/>
    <w:next w:val="a0"/>
    <w:link w:val="6Char"/>
    <w:qFormat/>
    <w:rsid w:val="001D4755"/>
    <w:pPr>
      <w:widowControl/>
      <w:numPr>
        <w:ilvl w:val="5"/>
        <w:numId w:val="1"/>
      </w:numPr>
      <w:overflowPunct w:val="0"/>
      <w:autoSpaceDE w:val="0"/>
      <w:autoSpaceDN w:val="0"/>
      <w:adjustRightInd w:val="0"/>
      <w:textAlignment w:val="baseline"/>
      <w:outlineLvl w:val="5"/>
    </w:pPr>
    <w:rPr>
      <w:rFonts w:ascii="Times New Roman" w:eastAsia="楷体" w:hAnsi="Times New Roman" w:cs="Times New Roman"/>
      <w:kern w:val="0"/>
      <w:sz w:val="20"/>
      <w:szCs w:val="20"/>
      <w:u w:val="single"/>
    </w:rPr>
  </w:style>
  <w:style w:type="paragraph" w:styleId="7">
    <w:name w:val="heading 7"/>
    <w:basedOn w:val="a"/>
    <w:next w:val="a0"/>
    <w:link w:val="7Char"/>
    <w:qFormat/>
    <w:rsid w:val="001D4755"/>
    <w:pPr>
      <w:widowControl/>
      <w:numPr>
        <w:ilvl w:val="6"/>
        <w:numId w:val="1"/>
      </w:numPr>
      <w:overflowPunct w:val="0"/>
      <w:autoSpaceDE w:val="0"/>
      <w:autoSpaceDN w:val="0"/>
      <w:adjustRightInd w:val="0"/>
      <w:textAlignment w:val="baseline"/>
      <w:outlineLvl w:val="6"/>
    </w:pPr>
    <w:rPr>
      <w:rFonts w:ascii="Times New Roman" w:eastAsia="楷体" w:hAnsi="Times New Roman" w:cs="Times New Roman"/>
      <w:i/>
      <w:kern w:val="0"/>
      <w:sz w:val="20"/>
      <w:szCs w:val="20"/>
    </w:rPr>
  </w:style>
  <w:style w:type="paragraph" w:styleId="8">
    <w:name w:val="heading 8"/>
    <w:basedOn w:val="a"/>
    <w:next w:val="a0"/>
    <w:link w:val="8Char"/>
    <w:qFormat/>
    <w:rsid w:val="001D4755"/>
    <w:pPr>
      <w:widowControl/>
      <w:numPr>
        <w:ilvl w:val="7"/>
        <w:numId w:val="1"/>
      </w:numPr>
      <w:overflowPunct w:val="0"/>
      <w:autoSpaceDE w:val="0"/>
      <w:autoSpaceDN w:val="0"/>
      <w:adjustRightInd w:val="0"/>
      <w:textAlignment w:val="baseline"/>
      <w:outlineLvl w:val="7"/>
    </w:pPr>
    <w:rPr>
      <w:rFonts w:ascii="Times New Roman" w:eastAsia="楷体" w:hAnsi="Times New Roman" w:cs="Times New Roman"/>
      <w:i/>
      <w:kern w:val="0"/>
      <w:sz w:val="20"/>
      <w:szCs w:val="20"/>
    </w:rPr>
  </w:style>
  <w:style w:type="paragraph" w:styleId="9">
    <w:name w:val="heading 9"/>
    <w:basedOn w:val="a"/>
    <w:next w:val="a0"/>
    <w:link w:val="9Char"/>
    <w:qFormat/>
    <w:rsid w:val="001D4755"/>
    <w:pPr>
      <w:widowControl/>
      <w:numPr>
        <w:ilvl w:val="8"/>
        <w:numId w:val="1"/>
      </w:numPr>
      <w:overflowPunct w:val="0"/>
      <w:autoSpaceDE w:val="0"/>
      <w:autoSpaceDN w:val="0"/>
      <w:adjustRightInd w:val="0"/>
      <w:textAlignment w:val="baseline"/>
      <w:outlineLvl w:val="8"/>
    </w:pPr>
    <w:rPr>
      <w:rFonts w:ascii="Times New Roman" w:eastAsia="楷体" w:hAnsi="Times New Roman" w:cs="Times New Roman"/>
      <w:i/>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426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4269C5"/>
    <w:rPr>
      <w:sz w:val="18"/>
      <w:szCs w:val="18"/>
    </w:rPr>
  </w:style>
  <w:style w:type="paragraph" w:styleId="a5">
    <w:name w:val="footer"/>
    <w:basedOn w:val="a"/>
    <w:link w:val="Char0"/>
    <w:uiPriority w:val="99"/>
    <w:semiHidden/>
    <w:unhideWhenUsed/>
    <w:rsid w:val="004269C5"/>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4269C5"/>
    <w:rPr>
      <w:sz w:val="18"/>
      <w:szCs w:val="18"/>
    </w:rPr>
  </w:style>
  <w:style w:type="table" w:styleId="a6">
    <w:name w:val="Table Grid"/>
    <w:basedOn w:val="a2"/>
    <w:uiPriority w:val="59"/>
    <w:rsid w:val="00426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B135AF"/>
    <w:rPr>
      <w:sz w:val="18"/>
      <w:szCs w:val="18"/>
    </w:rPr>
  </w:style>
  <w:style w:type="character" w:customStyle="1" w:styleId="Char1">
    <w:name w:val="批注框文本 Char"/>
    <w:basedOn w:val="a1"/>
    <w:link w:val="a7"/>
    <w:uiPriority w:val="99"/>
    <w:semiHidden/>
    <w:rsid w:val="00B135AF"/>
    <w:rPr>
      <w:sz w:val="18"/>
      <w:szCs w:val="18"/>
    </w:rPr>
  </w:style>
  <w:style w:type="character" w:customStyle="1" w:styleId="1Char">
    <w:name w:val="标题 1 Char"/>
    <w:basedOn w:val="a1"/>
    <w:link w:val="1"/>
    <w:rsid w:val="001D4755"/>
    <w:rPr>
      <w:rFonts w:ascii="Times New Roman" w:eastAsia="楷体" w:hAnsi="Times New Roman" w:cs="Times New Roman"/>
      <w:b/>
      <w:kern w:val="0"/>
      <w:sz w:val="36"/>
      <w:szCs w:val="20"/>
    </w:rPr>
  </w:style>
  <w:style w:type="character" w:customStyle="1" w:styleId="2Char">
    <w:name w:val="标题 2 Char"/>
    <w:basedOn w:val="a1"/>
    <w:link w:val="2"/>
    <w:rsid w:val="001D4755"/>
    <w:rPr>
      <w:rFonts w:ascii="Times New Roman" w:eastAsia="楷体" w:hAnsi="Times New Roman" w:cs="Times New Roman"/>
      <w:b/>
      <w:kern w:val="0"/>
      <w:sz w:val="32"/>
      <w:szCs w:val="20"/>
    </w:rPr>
  </w:style>
  <w:style w:type="character" w:customStyle="1" w:styleId="3Char">
    <w:name w:val="标题 3 Char"/>
    <w:basedOn w:val="a1"/>
    <w:link w:val="3"/>
    <w:rsid w:val="001D4755"/>
    <w:rPr>
      <w:rFonts w:ascii="仿宋_GB2312" w:eastAsia="仿宋_GB2312" w:hAnsi="Times New Roman" w:cs="Times New Roman"/>
      <w:b/>
      <w:kern w:val="0"/>
      <w:sz w:val="28"/>
      <w:szCs w:val="20"/>
    </w:rPr>
  </w:style>
  <w:style w:type="character" w:customStyle="1" w:styleId="4Char">
    <w:name w:val="标题 4 Char"/>
    <w:basedOn w:val="a1"/>
    <w:link w:val="4"/>
    <w:rsid w:val="001D4755"/>
    <w:rPr>
      <w:rFonts w:ascii="Times New Roman" w:eastAsia="楷体" w:hAnsi="Times New Roman" w:cs="Times New Roman"/>
      <w:b/>
      <w:kern w:val="0"/>
      <w:sz w:val="24"/>
      <w:szCs w:val="20"/>
    </w:rPr>
  </w:style>
  <w:style w:type="character" w:customStyle="1" w:styleId="5Char">
    <w:name w:val="标题 5 Char"/>
    <w:basedOn w:val="a1"/>
    <w:link w:val="5"/>
    <w:rsid w:val="001D4755"/>
    <w:rPr>
      <w:rFonts w:ascii="Times New Roman" w:eastAsia="楷体" w:hAnsi="Times New Roman" w:cs="Times New Roman"/>
      <w:b/>
      <w:kern w:val="0"/>
      <w:sz w:val="20"/>
      <w:szCs w:val="20"/>
    </w:rPr>
  </w:style>
  <w:style w:type="character" w:customStyle="1" w:styleId="6Char">
    <w:name w:val="标题 6 Char"/>
    <w:basedOn w:val="a1"/>
    <w:link w:val="6"/>
    <w:rsid w:val="001D4755"/>
    <w:rPr>
      <w:rFonts w:ascii="Times New Roman" w:eastAsia="楷体" w:hAnsi="Times New Roman" w:cs="Times New Roman"/>
      <w:kern w:val="0"/>
      <w:sz w:val="20"/>
      <w:szCs w:val="20"/>
      <w:u w:val="single"/>
    </w:rPr>
  </w:style>
  <w:style w:type="character" w:customStyle="1" w:styleId="7Char">
    <w:name w:val="标题 7 Char"/>
    <w:basedOn w:val="a1"/>
    <w:link w:val="7"/>
    <w:rsid w:val="001D4755"/>
    <w:rPr>
      <w:rFonts w:ascii="Times New Roman" w:eastAsia="楷体" w:hAnsi="Times New Roman" w:cs="Times New Roman"/>
      <w:i/>
      <w:kern w:val="0"/>
      <w:sz w:val="20"/>
      <w:szCs w:val="20"/>
    </w:rPr>
  </w:style>
  <w:style w:type="character" w:customStyle="1" w:styleId="8Char">
    <w:name w:val="标题 8 Char"/>
    <w:basedOn w:val="a1"/>
    <w:link w:val="8"/>
    <w:rsid w:val="001D4755"/>
    <w:rPr>
      <w:rFonts w:ascii="Times New Roman" w:eastAsia="楷体" w:hAnsi="Times New Roman" w:cs="Times New Roman"/>
      <w:i/>
      <w:kern w:val="0"/>
      <w:sz w:val="20"/>
      <w:szCs w:val="20"/>
    </w:rPr>
  </w:style>
  <w:style w:type="character" w:customStyle="1" w:styleId="9Char">
    <w:name w:val="标题 9 Char"/>
    <w:basedOn w:val="a1"/>
    <w:link w:val="9"/>
    <w:rsid w:val="001D4755"/>
    <w:rPr>
      <w:rFonts w:ascii="Times New Roman" w:eastAsia="楷体" w:hAnsi="Times New Roman" w:cs="Times New Roman"/>
      <w:i/>
      <w:kern w:val="0"/>
      <w:sz w:val="20"/>
      <w:szCs w:val="20"/>
    </w:rPr>
  </w:style>
  <w:style w:type="paragraph" w:styleId="a0">
    <w:name w:val="Normal Indent"/>
    <w:aliases w:val="特点,正文（首行缩进两字）,表正文,正文非缩进"/>
    <w:basedOn w:val="a"/>
    <w:rsid w:val="001D4755"/>
    <w:pPr>
      <w:ind w:firstLineChars="200" w:firstLine="420"/>
    </w:pPr>
    <w:rPr>
      <w:rFonts w:ascii="Times New Roman" w:eastAsia="宋体" w:hAnsi="Times New Roman" w:cs="Times New Roman"/>
      <w:szCs w:val="24"/>
    </w:rPr>
  </w:style>
  <w:style w:type="paragraph" w:styleId="a8">
    <w:name w:val="Body Text Indent"/>
    <w:basedOn w:val="a"/>
    <w:link w:val="Char2"/>
    <w:rsid w:val="001D4755"/>
    <w:pPr>
      <w:widowControl/>
      <w:tabs>
        <w:tab w:val="left" w:pos="599"/>
      </w:tabs>
      <w:ind w:firstLineChars="200" w:firstLine="420"/>
      <w:jc w:val="left"/>
    </w:pPr>
    <w:rPr>
      <w:rFonts w:ascii="宋体" w:eastAsia="宋体" w:hAnsi="宋体" w:cs="Times New Roman"/>
      <w:szCs w:val="20"/>
    </w:rPr>
  </w:style>
  <w:style w:type="character" w:customStyle="1" w:styleId="Char2">
    <w:name w:val="正文文本缩进 Char"/>
    <w:basedOn w:val="a1"/>
    <w:link w:val="a8"/>
    <w:rsid w:val="001D4755"/>
    <w:rPr>
      <w:rFonts w:ascii="宋体" w:eastAsia="宋体" w:hAnsi="宋体" w:cs="Times New Roman"/>
      <w:szCs w:val="20"/>
    </w:rPr>
  </w:style>
  <w:style w:type="paragraph" w:styleId="a9">
    <w:name w:val="caption"/>
    <w:basedOn w:val="a"/>
    <w:next w:val="a"/>
    <w:qFormat/>
    <w:rsid w:val="001D4755"/>
    <w:pPr>
      <w:spacing w:before="152" w:after="160"/>
    </w:pPr>
    <w:rPr>
      <w:rFonts w:ascii="Arial" w:eastAsia="黑体" w:hAnsi="Arial" w:cs="Arial"/>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274</Words>
  <Characters>1568</Characters>
  <Application>Microsoft Office Word</Application>
  <DocSecurity>0</DocSecurity>
  <Lines>13</Lines>
  <Paragraphs>3</Paragraphs>
  <ScaleCrop>false</ScaleCrop>
  <Company>MS</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2014-05-26T03:47:00Z</dcterms:created>
  <dcterms:modified xsi:type="dcterms:W3CDTF">2014-05-26T12:17:00Z</dcterms:modified>
</cp:coreProperties>
</file>